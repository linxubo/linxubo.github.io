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A2" w:rsidRDefault="003E7AA2" w:rsidP="00960FB8">
      <w:pPr>
        <w:pStyle w:val="CCWITitle"/>
        <w:spacing w:line="360" w:lineRule="auto"/>
        <w:rPr>
          <w:b/>
          <w:sz w:val="28"/>
          <w:szCs w:val="28"/>
        </w:rPr>
      </w:pPr>
    </w:p>
    <w:p w:rsidR="00460919" w:rsidRPr="00960FB8" w:rsidRDefault="00147462" w:rsidP="00960FB8">
      <w:pPr>
        <w:pStyle w:val="CCWITitle"/>
        <w:spacing w:line="360" w:lineRule="auto"/>
        <w:rPr>
          <w:iCs/>
          <w:sz w:val="21"/>
          <w:szCs w:val="21"/>
        </w:rPr>
      </w:pPr>
      <w:r w:rsidRPr="00960FB8">
        <w:rPr>
          <w:b/>
          <w:sz w:val="28"/>
          <w:szCs w:val="28"/>
        </w:rPr>
        <w:t xml:space="preserve">The Impact of DHA on Physical Properties of Model Cell Membrane </w:t>
      </w:r>
    </w:p>
    <w:p w:rsidR="00460919" w:rsidRPr="00960FB8" w:rsidRDefault="00147462" w:rsidP="004E44D3">
      <w:pPr>
        <w:pStyle w:val="CCWIAuthors"/>
        <w:spacing w:line="360" w:lineRule="auto"/>
        <w:rPr>
          <w:sz w:val="24"/>
          <w:szCs w:val="24"/>
        </w:rPr>
      </w:pPr>
      <w:proofErr w:type="spellStart"/>
      <w:r w:rsidRPr="00960FB8">
        <w:rPr>
          <w:sz w:val="24"/>
          <w:szCs w:val="24"/>
        </w:rPr>
        <w:t>Xiu</w:t>
      </w:r>
      <w:proofErr w:type="spellEnd"/>
      <w:r w:rsidRPr="00960FB8">
        <w:rPr>
          <w:sz w:val="24"/>
          <w:szCs w:val="24"/>
        </w:rPr>
        <w:t xml:space="preserve"> Li, </w:t>
      </w:r>
      <w:proofErr w:type="spellStart"/>
      <w:r w:rsidR="0042361C" w:rsidRPr="00960FB8">
        <w:rPr>
          <w:sz w:val="24"/>
          <w:szCs w:val="24"/>
        </w:rPr>
        <w:t>Shiying</w:t>
      </w:r>
      <w:proofErr w:type="spellEnd"/>
      <w:r w:rsidR="0042361C" w:rsidRPr="00960FB8">
        <w:rPr>
          <w:sz w:val="24"/>
          <w:szCs w:val="24"/>
        </w:rPr>
        <w:t xml:space="preserve"> Zhou,</w:t>
      </w:r>
      <w:ins w:id="0" w:author="XL" w:date="2021-07-22T10:44:00Z">
        <w:r w:rsidR="00484CCE">
          <w:rPr>
            <w:sz w:val="24"/>
            <w:szCs w:val="24"/>
          </w:rPr>
          <w:t xml:space="preserve"> </w:t>
        </w:r>
      </w:ins>
      <w:r w:rsidRPr="00960FB8">
        <w:rPr>
          <w:sz w:val="24"/>
          <w:szCs w:val="24"/>
        </w:rPr>
        <w:t>Xubo Lin*</w:t>
      </w:r>
      <w:r w:rsidR="00460919" w:rsidRPr="00960FB8">
        <w:rPr>
          <w:sz w:val="24"/>
          <w:szCs w:val="24"/>
          <w:lang w:eastAsia="zh-CN"/>
        </w:rPr>
        <w:t xml:space="preserve"> </w:t>
      </w:r>
    </w:p>
    <w:p w:rsidR="00460919" w:rsidRPr="00960FB8" w:rsidRDefault="00D859D4" w:rsidP="004E44D3">
      <w:pPr>
        <w:spacing w:line="360" w:lineRule="auto"/>
        <w:jc w:val="both"/>
        <w:rPr>
          <w:sz w:val="24"/>
          <w:szCs w:val="24"/>
        </w:rPr>
      </w:pPr>
      <w:r w:rsidRPr="00960FB8">
        <w:rPr>
          <w:sz w:val="24"/>
          <w:szCs w:val="24"/>
        </w:rPr>
        <w:t>1. Institute of Single Cell Engineering, Key Laboratory of Ministry of Education for Biomechanics and Mechanobiology, Beijing Advanced Innovation Center for Biomedical Engineering, School of Biological Science and Medical Engineering, Beihang University, Beijing 100191, China.</w:t>
      </w:r>
    </w:p>
    <w:p w:rsidR="00460919" w:rsidRPr="00960FB8" w:rsidRDefault="00460919" w:rsidP="004E44D3">
      <w:pPr>
        <w:pStyle w:val="CCWIEmail"/>
        <w:spacing w:line="360" w:lineRule="auto"/>
        <w:rPr>
          <w:sz w:val="24"/>
          <w:szCs w:val="24"/>
          <w:lang w:eastAsia="zh-CN"/>
        </w:rPr>
      </w:pPr>
    </w:p>
    <w:p w:rsidR="00460919" w:rsidRPr="00960FB8" w:rsidRDefault="00460919" w:rsidP="004E44D3">
      <w:pPr>
        <w:spacing w:line="360" w:lineRule="auto"/>
        <w:jc w:val="center"/>
      </w:pPr>
      <w:r w:rsidRPr="00960FB8">
        <w:rPr>
          <w:b/>
          <w:bCs/>
          <w:sz w:val="28"/>
          <w:szCs w:val="28"/>
        </w:rPr>
        <w:t xml:space="preserve">ABSTRACT </w:t>
      </w:r>
    </w:p>
    <w:p w:rsidR="001C2841" w:rsidRDefault="00147462" w:rsidP="00B7660D">
      <w:pPr>
        <w:pStyle w:val="CCWIAbstract"/>
        <w:spacing w:line="360" w:lineRule="auto"/>
        <w:rPr>
          <w:ins w:id="1" w:author="XL" w:date="2021-07-22T15:37:00Z"/>
          <w:i w:val="0"/>
          <w:sz w:val="24"/>
          <w:szCs w:val="21"/>
        </w:rPr>
      </w:pPr>
      <w:r w:rsidRPr="00554225">
        <w:rPr>
          <w:i w:val="0"/>
          <w:sz w:val="24"/>
          <w:szCs w:val="21"/>
        </w:rPr>
        <w:t xml:space="preserve">As </w:t>
      </w:r>
      <w:del w:id="2" w:author="XL" w:date="2021-07-22T14:59:00Z">
        <w:r w:rsidRPr="00554225" w:rsidDel="00FF070F">
          <w:rPr>
            <w:i w:val="0"/>
            <w:sz w:val="24"/>
            <w:szCs w:val="21"/>
          </w:rPr>
          <w:delText xml:space="preserve">a dietary fat, docosahexaenoic acid (DHA) is </w:delText>
        </w:r>
      </w:del>
      <w:r w:rsidRPr="00554225">
        <w:rPr>
          <w:i w:val="0"/>
          <w:sz w:val="24"/>
          <w:szCs w:val="21"/>
        </w:rPr>
        <w:t xml:space="preserve">an important </w:t>
      </w:r>
      <w:del w:id="3" w:author="XL" w:date="2021-07-22T14:59:00Z">
        <w:r w:rsidRPr="00554225" w:rsidDel="00FF070F">
          <w:rPr>
            <w:i w:val="0"/>
            <w:sz w:val="24"/>
            <w:szCs w:val="21"/>
          </w:rPr>
          <w:delText xml:space="preserve">fatty acid in </w:delText>
        </w:r>
      </w:del>
      <w:r w:rsidRPr="00554225">
        <w:rPr>
          <w:i w:val="0"/>
          <w:sz w:val="24"/>
          <w:szCs w:val="21"/>
        </w:rPr>
        <w:t>omega</w:t>
      </w:r>
      <w:del w:id="4" w:author="XL" w:date="2021-07-22T10:45:00Z">
        <w:r w:rsidR="006C029F" w:rsidRPr="00554225" w:rsidDel="00BA2B8A">
          <w:rPr>
            <w:i w:val="0"/>
            <w:sz w:val="24"/>
            <w:szCs w:val="21"/>
          </w:rPr>
          <w:delText xml:space="preserve"> </w:delText>
        </w:r>
      </w:del>
      <w:r w:rsidRPr="00554225">
        <w:rPr>
          <w:i w:val="0"/>
          <w:sz w:val="24"/>
          <w:szCs w:val="21"/>
        </w:rPr>
        <w:t>-</w:t>
      </w:r>
      <w:del w:id="5" w:author="XL" w:date="2021-07-22T10:45:00Z">
        <w:r w:rsidR="006C029F" w:rsidRPr="00554225" w:rsidDel="00BA2B8A">
          <w:rPr>
            <w:i w:val="0"/>
            <w:sz w:val="24"/>
            <w:szCs w:val="21"/>
          </w:rPr>
          <w:delText xml:space="preserve"> </w:delText>
        </w:r>
      </w:del>
      <w:r w:rsidRPr="00554225">
        <w:rPr>
          <w:i w:val="0"/>
          <w:sz w:val="24"/>
          <w:szCs w:val="21"/>
        </w:rPr>
        <w:t>3 polyunsaturated fatty acid</w:t>
      </w:r>
      <w:del w:id="6" w:author="XL" w:date="2021-07-22T14:59:00Z">
        <w:r w:rsidRPr="00554225" w:rsidDel="00FF070F">
          <w:rPr>
            <w:i w:val="0"/>
            <w:sz w:val="24"/>
            <w:szCs w:val="21"/>
          </w:rPr>
          <w:delText>s</w:delText>
        </w:r>
      </w:del>
      <w:del w:id="7" w:author="XL" w:date="2021-07-22T14:58:00Z">
        <w:r w:rsidRPr="00554225" w:rsidDel="002A44F3">
          <w:rPr>
            <w:i w:val="0"/>
            <w:sz w:val="24"/>
            <w:szCs w:val="21"/>
          </w:rPr>
          <w:delText xml:space="preserve"> (ω</w:delText>
        </w:r>
      </w:del>
      <w:del w:id="8" w:author="XL" w:date="2021-07-22T10:45:00Z">
        <w:r w:rsidRPr="00554225" w:rsidDel="00BA2B8A">
          <w:rPr>
            <w:i w:val="0"/>
            <w:sz w:val="24"/>
            <w:szCs w:val="21"/>
          </w:rPr>
          <w:delText xml:space="preserve"> </w:delText>
        </w:r>
      </w:del>
      <w:del w:id="9" w:author="XL" w:date="2021-07-22T14:58:00Z">
        <w:r w:rsidRPr="00554225" w:rsidDel="002A44F3">
          <w:rPr>
            <w:i w:val="0"/>
            <w:sz w:val="24"/>
            <w:szCs w:val="21"/>
          </w:rPr>
          <w:delText>-</w:delText>
        </w:r>
      </w:del>
      <w:del w:id="10" w:author="XL" w:date="2021-07-22T10:45:00Z">
        <w:r w:rsidRPr="00554225" w:rsidDel="00BA2B8A">
          <w:rPr>
            <w:i w:val="0"/>
            <w:sz w:val="24"/>
            <w:szCs w:val="21"/>
          </w:rPr>
          <w:delText xml:space="preserve"> </w:delText>
        </w:r>
      </w:del>
      <w:del w:id="11" w:author="XL" w:date="2021-07-22T14:58:00Z">
        <w:r w:rsidRPr="00554225" w:rsidDel="002A44F3">
          <w:rPr>
            <w:i w:val="0"/>
            <w:sz w:val="24"/>
            <w:szCs w:val="21"/>
          </w:rPr>
          <w:delText>3 PUFA)</w:delText>
        </w:r>
      </w:del>
      <w:r w:rsidRPr="00554225">
        <w:rPr>
          <w:i w:val="0"/>
          <w:sz w:val="24"/>
          <w:szCs w:val="21"/>
        </w:rPr>
        <w:t xml:space="preserve">, </w:t>
      </w:r>
      <w:ins w:id="12" w:author="XL" w:date="2021-07-22T15:00:00Z">
        <w:r w:rsidR="00516E6C">
          <w:rPr>
            <w:i w:val="0"/>
            <w:sz w:val="24"/>
            <w:szCs w:val="21"/>
          </w:rPr>
          <w:t xml:space="preserve">the </w:t>
        </w:r>
        <w:r w:rsidR="00516E6C" w:rsidRPr="00516E6C">
          <w:rPr>
            <w:i w:val="0"/>
            <w:sz w:val="24"/>
            <w:szCs w:val="21"/>
          </w:rPr>
          <w:t>uptake</w:t>
        </w:r>
        <w:r w:rsidR="00516E6C">
          <w:rPr>
            <w:i w:val="0"/>
            <w:sz w:val="24"/>
            <w:szCs w:val="21"/>
          </w:rPr>
          <w:t xml:space="preserve"> of </w:t>
        </w:r>
      </w:ins>
      <w:ins w:id="13" w:author="XL" w:date="2021-07-22T14:59:00Z">
        <w:r w:rsidR="000C1D41">
          <w:rPr>
            <w:i w:val="0"/>
            <w:sz w:val="24"/>
            <w:szCs w:val="21"/>
          </w:rPr>
          <w:t xml:space="preserve">docosahexaenoic acid (DHA) </w:t>
        </w:r>
      </w:ins>
      <w:ins w:id="14" w:author="XL" w:date="2021-07-22T15:00:00Z">
        <w:r w:rsidR="005E15AC">
          <w:rPr>
            <w:i w:val="0"/>
            <w:sz w:val="24"/>
            <w:szCs w:val="21"/>
          </w:rPr>
          <w:t xml:space="preserve">into </w:t>
        </w:r>
        <w:r w:rsidR="002C7ECD">
          <w:rPr>
            <w:i w:val="0"/>
            <w:sz w:val="24"/>
            <w:szCs w:val="21"/>
          </w:rPr>
          <w:t xml:space="preserve">cells </w:t>
        </w:r>
      </w:ins>
      <w:ins w:id="15" w:author="XL" w:date="2021-07-22T15:04:00Z">
        <w:r w:rsidR="000D1DD7">
          <w:rPr>
            <w:i w:val="0"/>
            <w:sz w:val="24"/>
            <w:szCs w:val="21"/>
          </w:rPr>
          <w:t>may</w:t>
        </w:r>
      </w:ins>
      <w:ins w:id="16" w:author="XL" w:date="2021-07-22T15:00:00Z">
        <w:r w:rsidR="002C7ECD">
          <w:rPr>
            <w:i w:val="0"/>
            <w:sz w:val="24"/>
            <w:szCs w:val="21"/>
          </w:rPr>
          <w:t xml:space="preserve"> </w:t>
        </w:r>
      </w:ins>
      <w:ins w:id="17" w:author="XL" w:date="2021-07-22T15:04:00Z">
        <w:r w:rsidR="00965684">
          <w:rPr>
            <w:i w:val="0"/>
            <w:sz w:val="24"/>
            <w:szCs w:val="21"/>
          </w:rPr>
          <w:t xml:space="preserve">change a series of </w:t>
        </w:r>
      </w:ins>
      <w:ins w:id="18" w:author="XL" w:date="2021-07-22T15:07:00Z">
        <w:r w:rsidR="00283644">
          <w:rPr>
            <w:i w:val="0"/>
            <w:sz w:val="24"/>
            <w:szCs w:val="21"/>
          </w:rPr>
          <w:t>biological processes</w:t>
        </w:r>
      </w:ins>
      <w:ins w:id="19" w:author="XL" w:date="2021-07-22T15:08:00Z">
        <w:r w:rsidR="00283644">
          <w:rPr>
            <w:i w:val="0"/>
            <w:sz w:val="24"/>
            <w:szCs w:val="21"/>
          </w:rPr>
          <w:t xml:space="preserve"> such as increasing the ratio of polyunsaturated lipids in the plasma membrane. </w:t>
        </w:r>
        <w:r w:rsidR="000A4D28">
          <w:rPr>
            <w:i w:val="0"/>
            <w:sz w:val="24"/>
            <w:szCs w:val="21"/>
          </w:rPr>
          <w:t>However</w:t>
        </w:r>
      </w:ins>
      <w:ins w:id="20" w:author="XL" w:date="2021-07-22T15:09:00Z">
        <w:r w:rsidR="000A4D28">
          <w:rPr>
            <w:i w:val="0"/>
            <w:sz w:val="24"/>
            <w:szCs w:val="21"/>
          </w:rPr>
          <w:t xml:space="preserve">, </w:t>
        </w:r>
        <w:r w:rsidR="0077139A">
          <w:rPr>
            <w:i w:val="0"/>
            <w:sz w:val="24"/>
            <w:szCs w:val="21"/>
          </w:rPr>
          <w:t xml:space="preserve">the </w:t>
        </w:r>
        <w:r w:rsidR="00745585">
          <w:rPr>
            <w:i w:val="0"/>
            <w:sz w:val="24"/>
            <w:szCs w:val="21"/>
          </w:rPr>
          <w:t xml:space="preserve">detailed </w:t>
        </w:r>
      </w:ins>
      <w:ins w:id="21" w:author="XL" w:date="2021-07-22T15:10:00Z">
        <w:r w:rsidR="00745585">
          <w:rPr>
            <w:i w:val="0"/>
            <w:sz w:val="24"/>
            <w:szCs w:val="21"/>
          </w:rPr>
          <w:t xml:space="preserve">physical </w:t>
        </w:r>
      </w:ins>
      <w:ins w:id="22" w:author="XL" w:date="2021-07-22T15:09:00Z">
        <w:r w:rsidR="00745585">
          <w:rPr>
            <w:i w:val="0"/>
            <w:sz w:val="24"/>
            <w:szCs w:val="21"/>
          </w:rPr>
          <w:t xml:space="preserve">impact </w:t>
        </w:r>
      </w:ins>
      <w:ins w:id="23" w:author="XL" w:date="2021-07-22T15:10:00Z">
        <w:r w:rsidR="00745585">
          <w:rPr>
            <w:i w:val="0"/>
            <w:sz w:val="24"/>
            <w:szCs w:val="21"/>
          </w:rPr>
          <w:t xml:space="preserve">of DHA molecules on the plasma membrane is still far from clear. </w:t>
        </w:r>
      </w:ins>
      <w:ins w:id="24" w:author="XL" w:date="2021-07-22T15:11:00Z">
        <w:r w:rsidR="00A52352">
          <w:rPr>
            <w:i w:val="0"/>
            <w:sz w:val="24"/>
            <w:szCs w:val="21"/>
          </w:rPr>
          <w:t xml:space="preserve">On the other hand, the plasma </w:t>
        </w:r>
      </w:ins>
      <w:ins w:id="25" w:author="XL" w:date="2021-07-22T15:12:00Z">
        <w:r w:rsidR="00A52352">
          <w:rPr>
            <w:i w:val="0"/>
            <w:sz w:val="24"/>
            <w:szCs w:val="21"/>
          </w:rPr>
          <w:t xml:space="preserve">membrane can segregate into raft-like and non-raft-like membrane domains due to differential interactions </w:t>
        </w:r>
      </w:ins>
      <w:ins w:id="26" w:author="XL" w:date="2021-07-22T15:13:00Z">
        <w:r w:rsidR="00A52352">
          <w:rPr>
            <w:i w:val="0"/>
            <w:sz w:val="24"/>
            <w:szCs w:val="21"/>
          </w:rPr>
          <w:t xml:space="preserve">between lipids and proteins. </w:t>
        </w:r>
      </w:ins>
      <w:ins w:id="27" w:author="XL" w:date="2021-07-22T15:10:00Z">
        <w:r w:rsidR="00745585">
          <w:rPr>
            <w:i w:val="0"/>
            <w:sz w:val="24"/>
            <w:szCs w:val="21"/>
          </w:rPr>
          <w:t>Hence, in this work, w</w:t>
        </w:r>
      </w:ins>
      <w:ins w:id="28" w:author="XL" w:date="2021-07-22T15:11:00Z">
        <w:r w:rsidR="00706A2A">
          <w:rPr>
            <w:i w:val="0"/>
            <w:sz w:val="24"/>
            <w:szCs w:val="21"/>
          </w:rPr>
          <w:t xml:space="preserve">e performed </w:t>
        </w:r>
      </w:ins>
      <w:ins w:id="29" w:author="XL" w:date="2021-07-22T15:14:00Z">
        <w:r w:rsidR="00EF052D">
          <w:rPr>
            <w:i w:val="0"/>
            <w:sz w:val="24"/>
            <w:szCs w:val="21"/>
          </w:rPr>
          <w:t>µs-scale coarse-grained molecular dynamics</w:t>
        </w:r>
        <w:r w:rsidR="00C614AD">
          <w:rPr>
            <w:i w:val="0"/>
            <w:sz w:val="24"/>
            <w:szCs w:val="21"/>
          </w:rPr>
          <w:t xml:space="preserve"> (MD)</w:t>
        </w:r>
        <w:r w:rsidR="00EF052D">
          <w:rPr>
            <w:i w:val="0"/>
            <w:sz w:val="24"/>
            <w:szCs w:val="21"/>
          </w:rPr>
          <w:t xml:space="preserve"> simulations </w:t>
        </w:r>
        <w:r w:rsidR="007D35A1">
          <w:rPr>
            <w:i w:val="0"/>
            <w:sz w:val="24"/>
            <w:szCs w:val="21"/>
          </w:rPr>
          <w:t>to reveal the detailed interactions be</w:t>
        </w:r>
      </w:ins>
      <w:ins w:id="30" w:author="XL" w:date="2021-07-22T15:15:00Z">
        <w:r w:rsidR="00DF2345">
          <w:rPr>
            <w:i w:val="0"/>
            <w:sz w:val="24"/>
            <w:szCs w:val="21"/>
          </w:rPr>
          <w:t xml:space="preserve">tween DHA </w:t>
        </w:r>
      </w:ins>
      <w:ins w:id="31" w:author="XL" w:date="2021-07-22T15:18:00Z">
        <w:r w:rsidR="007D6649">
          <w:rPr>
            <w:i w:val="0"/>
            <w:sz w:val="24"/>
            <w:szCs w:val="21"/>
          </w:rPr>
          <w:t>molecules</w:t>
        </w:r>
      </w:ins>
      <w:ins w:id="32" w:author="XL" w:date="2021-07-22T15:15:00Z">
        <w:r w:rsidR="007D35A1">
          <w:rPr>
            <w:i w:val="0"/>
            <w:sz w:val="24"/>
            <w:szCs w:val="21"/>
          </w:rPr>
          <w:t xml:space="preserve"> and </w:t>
        </w:r>
        <w:r w:rsidR="00DF2345">
          <w:rPr>
            <w:i w:val="0"/>
            <w:sz w:val="24"/>
            <w:szCs w:val="21"/>
          </w:rPr>
          <w:t>the phase-separated model cell membrane</w:t>
        </w:r>
        <w:r w:rsidR="009F5675">
          <w:rPr>
            <w:i w:val="0"/>
            <w:sz w:val="24"/>
            <w:szCs w:val="21"/>
          </w:rPr>
          <w:t xml:space="preserve">. </w:t>
        </w:r>
      </w:ins>
      <w:ins w:id="33" w:author="XL" w:date="2021-07-22T15:19:00Z">
        <w:r w:rsidR="000D17CC">
          <w:rPr>
            <w:i w:val="0"/>
            <w:sz w:val="24"/>
            <w:szCs w:val="21"/>
          </w:rPr>
          <w:t>Our results</w:t>
        </w:r>
      </w:ins>
      <w:ins w:id="34" w:author="XL" w:date="2021-07-22T15:20:00Z">
        <w:r w:rsidR="000D17CC">
          <w:rPr>
            <w:i w:val="0"/>
            <w:sz w:val="24"/>
            <w:szCs w:val="21"/>
          </w:rPr>
          <w:t xml:space="preserve"> indicated that </w:t>
        </w:r>
        <w:r w:rsidR="00626AE7">
          <w:rPr>
            <w:i w:val="0"/>
            <w:sz w:val="24"/>
            <w:szCs w:val="21"/>
          </w:rPr>
          <w:t xml:space="preserve">both neutral and </w:t>
        </w:r>
        <w:r w:rsidR="00C70F9E">
          <w:rPr>
            <w:i w:val="0"/>
            <w:sz w:val="24"/>
            <w:szCs w:val="21"/>
          </w:rPr>
          <w:t>a</w:t>
        </w:r>
        <w:r w:rsidR="00626AE7">
          <w:rPr>
            <w:i w:val="0"/>
            <w:sz w:val="24"/>
            <w:szCs w:val="21"/>
          </w:rPr>
          <w:t>nionic DHA</w:t>
        </w:r>
        <w:r w:rsidR="00AD1B2D">
          <w:rPr>
            <w:i w:val="0"/>
            <w:sz w:val="24"/>
            <w:szCs w:val="21"/>
          </w:rPr>
          <w:t xml:space="preserve"> mo</w:t>
        </w:r>
      </w:ins>
      <w:ins w:id="35" w:author="XL" w:date="2021-07-22T15:21:00Z">
        <w:r w:rsidR="00AD1B2D">
          <w:rPr>
            <w:i w:val="0"/>
            <w:sz w:val="24"/>
            <w:szCs w:val="21"/>
          </w:rPr>
          <w:t xml:space="preserve">lecules could </w:t>
        </w:r>
        <w:r w:rsidR="00AD1B2D" w:rsidRPr="00AD1B2D">
          <w:rPr>
            <w:i w:val="0"/>
            <w:sz w:val="24"/>
            <w:szCs w:val="21"/>
          </w:rPr>
          <w:t>spontaneously</w:t>
        </w:r>
        <w:r w:rsidR="00AD1B2D">
          <w:rPr>
            <w:i w:val="0"/>
            <w:sz w:val="24"/>
            <w:szCs w:val="21"/>
          </w:rPr>
          <w:t xml:space="preserve"> self-assemble into the nanoclusters, </w:t>
        </w:r>
        <w:r w:rsidR="00A610F9">
          <w:rPr>
            <w:i w:val="0"/>
            <w:sz w:val="24"/>
            <w:szCs w:val="21"/>
          </w:rPr>
          <w:t>fuse with the lipid membrane</w:t>
        </w:r>
      </w:ins>
      <w:ins w:id="36" w:author="XL" w:date="2021-07-22T15:25:00Z">
        <w:r w:rsidR="00522DF3">
          <w:rPr>
            <w:i w:val="0"/>
            <w:sz w:val="24"/>
            <w:szCs w:val="21"/>
          </w:rPr>
          <w:t xml:space="preserve"> and preferably locate in the liquid-disordered membrane domains</w:t>
        </w:r>
      </w:ins>
      <w:ins w:id="37" w:author="XL" w:date="2021-07-22T15:22:00Z">
        <w:r w:rsidR="00A610F9">
          <w:rPr>
            <w:i w:val="0"/>
            <w:sz w:val="24"/>
            <w:szCs w:val="21"/>
          </w:rPr>
          <w:t>.</w:t>
        </w:r>
      </w:ins>
      <w:ins w:id="38" w:author="XL" w:date="2021-07-22T15:26:00Z">
        <w:r w:rsidR="002C15D7">
          <w:rPr>
            <w:i w:val="0"/>
            <w:sz w:val="24"/>
            <w:szCs w:val="21"/>
          </w:rPr>
          <w:t xml:space="preserve"> The incorporation of DHA molecules </w:t>
        </w:r>
      </w:ins>
      <w:ins w:id="39" w:author="XL" w:date="2021-07-22T15:27:00Z">
        <w:r w:rsidR="001738C9">
          <w:rPr>
            <w:i w:val="0"/>
            <w:sz w:val="24"/>
            <w:szCs w:val="21"/>
          </w:rPr>
          <w:t xml:space="preserve">increased the membrane thickness. Besides, </w:t>
        </w:r>
      </w:ins>
      <w:ins w:id="40" w:author="XL" w:date="2021-07-22T15:22:00Z">
        <w:r w:rsidR="006D48B0">
          <w:rPr>
            <w:i w:val="0"/>
            <w:sz w:val="24"/>
            <w:szCs w:val="21"/>
          </w:rPr>
          <w:t>DHA can also flip-flop betwee</w:t>
        </w:r>
      </w:ins>
      <w:ins w:id="41" w:author="XL" w:date="2021-07-22T15:23:00Z">
        <w:r w:rsidR="006D48B0">
          <w:rPr>
            <w:i w:val="0"/>
            <w:sz w:val="24"/>
            <w:szCs w:val="21"/>
          </w:rPr>
          <w:t xml:space="preserve">n the two membrane </w:t>
        </w:r>
        <w:r w:rsidR="005B7AA5">
          <w:rPr>
            <w:i w:val="0"/>
            <w:sz w:val="24"/>
            <w:szCs w:val="21"/>
          </w:rPr>
          <w:t>leaflets</w:t>
        </w:r>
      </w:ins>
      <w:ins w:id="42" w:author="XL" w:date="2021-07-22T15:28:00Z">
        <w:r w:rsidR="005B7AA5">
          <w:rPr>
            <w:i w:val="0"/>
            <w:sz w:val="24"/>
            <w:szCs w:val="21"/>
          </w:rPr>
          <w:t xml:space="preserve">, </w:t>
        </w:r>
      </w:ins>
      <w:ins w:id="43" w:author="XL" w:date="2021-07-22T15:29:00Z">
        <w:r w:rsidR="005B7AA5">
          <w:rPr>
            <w:i w:val="0"/>
            <w:sz w:val="24"/>
            <w:szCs w:val="21"/>
          </w:rPr>
          <w:t>and its effect on</w:t>
        </w:r>
      </w:ins>
      <w:ins w:id="44" w:author="XL" w:date="2021-07-22T15:28:00Z">
        <w:r w:rsidR="005B7AA5">
          <w:rPr>
            <w:i w:val="0"/>
            <w:sz w:val="24"/>
            <w:szCs w:val="21"/>
          </w:rPr>
          <w:t xml:space="preserve"> the flip-flop rate of cholesterol molecules </w:t>
        </w:r>
      </w:ins>
      <w:ins w:id="45" w:author="XL" w:date="2021-07-22T15:29:00Z">
        <w:r w:rsidR="005B7AA5">
          <w:rPr>
            <w:i w:val="0"/>
            <w:sz w:val="24"/>
            <w:szCs w:val="21"/>
          </w:rPr>
          <w:t xml:space="preserve">is concentration-dependent. </w:t>
        </w:r>
      </w:ins>
      <w:ins w:id="46" w:author="XL" w:date="2021-07-22T15:35:00Z">
        <w:r w:rsidR="00DE3F18">
          <w:rPr>
            <w:i w:val="0"/>
            <w:sz w:val="24"/>
            <w:szCs w:val="21"/>
          </w:rPr>
          <w:t>Moreover</w:t>
        </w:r>
      </w:ins>
      <w:ins w:id="47" w:author="XL" w:date="2021-07-22T15:30:00Z">
        <w:r w:rsidR="009F47A6">
          <w:rPr>
            <w:i w:val="0"/>
            <w:sz w:val="24"/>
            <w:szCs w:val="21"/>
          </w:rPr>
          <w:t xml:space="preserve">, </w:t>
        </w:r>
        <w:r w:rsidR="00D7121E">
          <w:rPr>
            <w:i w:val="0"/>
            <w:sz w:val="24"/>
            <w:szCs w:val="21"/>
          </w:rPr>
          <w:t xml:space="preserve">both </w:t>
        </w:r>
      </w:ins>
      <w:ins w:id="48" w:author="XL" w:date="2021-07-22T15:31:00Z">
        <w:r w:rsidR="00E0143E">
          <w:rPr>
            <w:i w:val="0"/>
            <w:sz w:val="24"/>
            <w:szCs w:val="21"/>
          </w:rPr>
          <w:t>neutral and anionic DHA molecules</w:t>
        </w:r>
        <w:r w:rsidR="00E0143E">
          <w:rPr>
            <w:i w:val="0"/>
            <w:sz w:val="24"/>
            <w:szCs w:val="21"/>
          </w:rPr>
          <w:t xml:space="preserve"> can change the intrinsic transmembrane potential of the lipid membrane</w:t>
        </w:r>
      </w:ins>
      <w:ins w:id="49" w:author="XL" w:date="2021-07-22T15:32:00Z">
        <w:r w:rsidR="00BC540A">
          <w:rPr>
            <w:i w:val="0"/>
            <w:sz w:val="24"/>
            <w:szCs w:val="21"/>
          </w:rPr>
          <w:t xml:space="preserve"> during the fusion process. </w:t>
        </w:r>
      </w:ins>
      <w:ins w:id="50" w:author="XL" w:date="2021-07-22T15:35:00Z">
        <w:r w:rsidR="00DE3F18">
          <w:rPr>
            <w:i w:val="0"/>
            <w:sz w:val="24"/>
            <w:szCs w:val="21"/>
          </w:rPr>
          <w:t xml:space="preserve">Effects of the latter are much more significant. </w:t>
        </w:r>
      </w:ins>
      <w:ins w:id="51" w:author="XL" w:date="2021-07-22T15:37:00Z">
        <w:r w:rsidR="00330FE3">
          <w:rPr>
            <w:i w:val="0"/>
            <w:sz w:val="24"/>
            <w:szCs w:val="21"/>
          </w:rPr>
          <w:t>Our</w:t>
        </w:r>
      </w:ins>
      <w:del w:id="52" w:author="XL" w:date="2021-07-22T15:11:00Z">
        <w:r w:rsidRPr="00554225" w:rsidDel="00745585">
          <w:rPr>
            <w:i w:val="0"/>
            <w:sz w:val="24"/>
            <w:szCs w:val="21"/>
          </w:rPr>
          <w:delText xml:space="preserve">which can fuse in membrane lipids to modulate the properties and physiological functions for the lipid domain of plasma membranes (PMs). </w:delText>
        </w:r>
      </w:del>
      <w:del w:id="53" w:author="XL" w:date="2021-07-22T15:33:00Z">
        <w:r w:rsidRPr="00554225" w:rsidDel="00B7660D">
          <w:rPr>
            <w:i w:val="0"/>
            <w:sz w:val="24"/>
            <w:szCs w:val="21"/>
          </w:rPr>
          <w:delText xml:space="preserve">PMs </w:delText>
        </w:r>
        <w:r w:rsidR="00900822" w:rsidRPr="00554225" w:rsidDel="00B7660D">
          <w:rPr>
            <w:i w:val="0"/>
            <w:sz w:val="24"/>
            <w:szCs w:val="21"/>
            <w:lang w:eastAsia="zh-CN"/>
          </w:rPr>
          <w:delText>is a</w:delText>
        </w:r>
        <w:r w:rsidRPr="00554225" w:rsidDel="00B7660D">
          <w:rPr>
            <w:i w:val="0"/>
            <w:sz w:val="24"/>
            <w:szCs w:val="21"/>
          </w:rPr>
          <w:delText xml:space="preserve"> key platform completing various complex biological processes of proteins and lipids.</w:delText>
        </w:r>
        <w:r w:rsidR="00841AC9" w:rsidRPr="00554225" w:rsidDel="00B7660D">
          <w:rPr>
            <w:i w:val="0"/>
            <w:sz w:val="24"/>
            <w:szCs w:val="21"/>
          </w:rPr>
          <w:delText xml:space="preserve"> </w:delText>
        </w:r>
        <w:r w:rsidRPr="00554225" w:rsidDel="00B7660D">
          <w:rPr>
            <w:i w:val="0"/>
            <w:sz w:val="24"/>
            <w:szCs w:val="21"/>
          </w:rPr>
          <w:delText xml:space="preserve">Therefore, it is an urgent need to understand the mechanism of DHA interaction with the plasma membrane. One approach is to incorporate different concentrations of DHA (16DHA, 32DHA, 64DHA) into PMs based on the coarse-grained molecular dynamics simulations, and then investigate how DHA affects the organization of lipid domains in cell membranes. In these simulations, DHA is firmly fused into membrane lipids, and these PMs were observably remodeled. It is interesting to note that the DHA </w:delText>
        </w:r>
        <w:r w:rsidR="0000747B" w:rsidRPr="00554225" w:rsidDel="00B7660D">
          <w:rPr>
            <w:i w:val="0"/>
            <w:sz w:val="24"/>
            <w:szCs w:val="21"/>
          </w:rPr>
          <w:delText>molecules</w:delText>
        </w:r>
        <w:r w:rsidRPr="00554225" w:rsidDel="00B7660D">
          <w:rPr>
            <w:i w:val="0"/>
            <w:sz w:val="24"/>
            <w:szCs w:val="21"/>
          </w:rPr>
          <w:delText xml:space="preserve"> with anion head group can significantly increase the transmembrane potential, PMs </w:delText>
        </w:r>
        <w:r w:rsidR="0000747B" w:rsidRPr="00554225" w:rsidDel="00B7660D">
          <w:rPr>
            <w:i w:val="0"/>
            <w:sz w:val="24"/>
            <w:szCs w:val="21"/>
          </w:rPr>
          <w:delText>transmembrane</w:delText>
        </w:r>
        <w:r w:rsidRPr="00554225" w:rsidDel="00B7660D">
          <w:rPr>
            <w:i w:val="0"/>
            <w:sz w:val="24"/>
            <w:szCs w:val="21"/>
          </w:rPr>
          <w:delText xml:space="preserve"> potential can regulate intracellular pathways, which keep a key role in cell growth and proliferation. In other words, DHA can indirectly affect the signal transduction and material transport of the plasma membrane. Considering the conformational flexibility of DHA acyl chains, it led to the effect of the molecular order of inner and outer leaflet lipid rafts. One finding is that the DHA specifically prefer to non-raft domain, and different concentrations of DHA significantly affects the </w:delText>
        </w:r>
        <w:r w:rsidR="00900822" w:rsidRPr="00554225" w:rsidDel="00B7660D">
          <w:rPr>
            <w:i w:val="0"/>
            <w:sz w:val="24"/>
            <w:szCs w:val="21"/>
          </w:rPr>
          <w:delText xml:space="preserve">flip-flop </w:delText>
        </w:r>
        <w:r w:rsidRPr="00554225" w:rsidDel="00B7660D">
          <w:rPr>
            <w:i w:val="0"/>
            <w:sz w:val="24"/>
            <w:szCs w:val="21"/>
          </w:rPr>
          <w:delText xml:space="preserve">rate of cholesterol. In addition, the incorporation of DHA increases the membranes thickness. </w:delText>
        </w:r>
      </w:del>
      <w:del w:id="54" w:author="XL" w:date="2021-07-22T15:36:00Z">
        <w:r w:rsidRPr="00554225" w:rsidDel="00330FE3">
          <w:rPr>
            <w:i w:val="0"/>
            <w:sz w:val="24"/>
            <w:szCs w:val="21"/>
          </w:rPr>
          <w:delText>These</w:delText>
        </w:r>
      </w:del>
      <w:r w:rsidRPr="00554225">
        <w:rPr>
          <w:i w:val="0"/>
          <w:sz w:val="24"/>
          <w:szCs w:val="21"/>
        </w:rPr>
        <w:t xml:space="preserve"> results </w:t>
      </w:r>
      <w:ins w:id="55" w:author="XL" w:date="2021-07-22T15:37:00Z">
        <w:r w:rsidR="001C2841">
          <w:rPr>
            <w:i w:val="0"/>
            <w:sz w:val="24"/>
            <w:szCs w:val="21"/>
          </w:rPr>
          <w:t xml:space="preserve">reveal the physical impact of DHA molecules on the plasma membrane, which </w:t>
        </w:r>
      </w:ins>
      <w:ins w:id="56" w:author="XL" w:date="2021-07-22T15:38:00Z">
        <w:r w:rsidR="001C2841">
          <w:rPr>
            <w:i w:val="0"/>
            <w:sz w:val="24"/>
            <w:szCs w:val="21"/>
          </w:rPr>
          <w:t xml:space="preserve">may provide useful insights into </w:t>
        </w:r>
        <w:r w:rsidR="005D59DF">
          <w:rPr>
            <w:i w:val="0"/>
            <w:sz w:val="24"/>
            <w:szCs w:val="21"/>
          </w:rPr>
          <w:t xml:space="preserve">the elucidation of </w:t>
        </w:r>
      </w:ins>
      <w:ins w:id="57" w:author="XL" w:date="2021-07-22T15:39:00Z">
        <w:r w:rsidR="002A0541">
          <w:rPr>
            <w:i w:val="0"/>
            <w:sz w:val="24"/>
            <w:szCs w:val="21"/>
          </w:rPr>
          <w:t xml:space="preserve">DHA’s </w:t>
        </w:r>
      </w:ins>
      <w:ins w:id="58" w:author="XL" w:date="2021-07-22T15:38:00Z">
        <w:r w:rsidR="002A0541" w:rsidRPr="00554225">
          <w:rPr>
            <w:i w:val="0"/>
            <w:sz w:val="24"/>
            <w:szCs w:val="21"/>
          </w:rPr>
          <w:t>physiological functions</w:t>
        </w:r>
      </w:ins>
      <w:ins w:id="59" w:author="XL" w:date="2021-07-22T15:39:00Z">
        <w:r w:rsidR="002A0541">
          <w:rPr>
            <w:i w:val="0"/>
            <w:sz w:val="24"/>
            <w:szCs w:val="21"/>
          </w:rPr>
          <w:t>.</w:t>
        </w:r>
      </w:ins>
    </w:p>
    <w:p w:rsidR="00460919" w:rsidRPr="00554225" w:rsidDel="002A0541" w:rsidRDefault="00147462" w:rsidP="00B7660D">
      <w:pPr>
        <w:pStyle w:val="CCWIAbstract"/>
        <w:spacing w:line="360" w:lineRule="auto"/>
        <w:rPr>
          <w:del w:id="60" w:author="XL" w:date="2021-07-22T15:39:00Z"/>
          <w:i w:val="0"/>
          <w:sz w:val="24"/>
          <w:szCs w:val="21"/>
        </w:rPr>
      </w:pPr>
      <w:bookmarkStart w:id="61" w:name="_GoBack"/>
      <w:bookmarkEnd w:id="61"/>
      <w:del w:id="62" w:author="XL" w:date="2021-07-22T15:39:00Z">
        <w:r w:rsidRPr="00554225" w:rsidDel="002A0541">
          <w:rPr>
            <w:i w:val="0"/>
            <w:sz w:val="24"/>
            <w:szCs w:val="21"/>
          </w:rPr>
          <w:delText>prove that the complex mechanism of the impact of DHA on lipid membrane, which will contribute to the transformation of dietary fatty acids into clinical treatments for the prevention of a variety of diseases.</w:delText>
        </w:r>
      </w:del>
    </w:p>
    <w:p w:rsidR="00460919" w:rsidRPr="00960FB8" w:rsidDel="002A0541" w:rsidRDefault="00460919" w:rsidP="004E44D3">
      <w:pPr>
        <w:pStyle w:val="CCWIAbstract"/>
        <w:spacing w:line="360" w:lineRule="auto"/>
        <w:rPr>
          <w:del w:id="63" w:author="XL" w:date="2021-07-22T15:39:00Z"/>
          <w:sz w:val="24"/>
        </w:rPr>
      </w:pPr>
    </w:p>
    <w:p w:rsidR="002A0541" w:rsidRDefault="002A0541" w:rsidP="004E44D3">
      <w:pPr>
        <w:spacing w:line="360" w:lineRule="auto"/>
        <w:rPr>
          <w:ins w:id="64" w:author="XL" w:date="2021-07-22T15:39:00Z"/>
          <w:b/>
          <w:bCs/>
          <w:sz w:val="24"/>
          <w:szCs w:val="24"/>
        </w:rPr>
      </w:pPr>
    </w:p>
    <w:p w:rsidR="00460919" w:rsidRPr="00960FB8" w:rsidRDefault="00460919" w:rsidP="004E44D3">
      <w:pPr>
        <w:spacing w:line="360" w:lineRule="auto"/>
        <w:rPr>
          <w:sz w:val="24"/>
          <w:szCs w:val="24"/>
          <w:lang w:eastAsia="zh-CN"/>
        </w:rPr>
      </w:pPr>
      <w:r w:rsidRPr="00960FB8">
        <w:rPr>
          <w:b/>
          <w:bCs/>
          <w:sz w:val="24"/>
          <w:szCs w:val="24"/>
        </w:rPr>
        <w:t>Keywords:</w:t>
      </w:r>
      <w:r w:rsidRPr="00960FB8">
        <w:rPr>
          <w:sz w:val="24"/>
          <w:szCs w:val="24"/>
        </w:rPr>
        <w:t xml:space="preserve"> </w:t>
      </w:r>
      <w:r w:rsidR="00841AC9" w:rsidRPr="00960FB8">
        <w:rPr>
          <w:sz w:val="24"/>
          <w:szCs w:val="24"/>
        </w:rPr>
        <w:t>DHA</w:t>
      </w:r>
      <w:ins w:id="65" w:author="XL" w:date="2021-07-22T15:39:00Z">
        <w:r w:rsidR="00702211">
          <w:rPr>
            <w:sz w:val="24"/>
            <w:szCs w:val="24"/>
          </w:rPr>
          <w:t>;</w:t>
        </w:r>
      </w:ins>
      <w:del w:id="66" w:author="XL" w:date="2021-07-22T15:39:00Z">
        <w:r w:rsidR="00841AC9" w:rsidRPr="00960FB8" w:rsidDel="00702211">
          <w:rPr>
            <w:sz w:val="24"/>
            <w:szCs w:val="24"/>
          </w:rPr>
          <w:delText>,</w:delText>
        </w:r>
      </w:del>
      <w:r w:rsidR="00841AC9" w:rsidRPr="00960FB8">
        <w:rPr>
          <w:sz w:val="24"/>
          <w:szCs w:val="24"/>
        </w:rPr>
        <w:t xml:space="preserve"> Lipid domains</w:t>
      </w:r>
      <w:ins w:id="67" w:author="XL" w:date="2021-07-22T15:39:00Z">
        <w:r w:rsidR="00702211">
          <w:rPr>
            <w:sz w:val="24"/>
            <w:szCs w:val="24"/>
          </w:rPr>
          <w:t>;</w:t>
        </w:r>
      </w:ins>
      <w:del w:id="68" w:author="XL" w:date="2021-07-22T15:39:00Z">
        <w:r w:rsidR="00841AC9" w:rsidRPr="00960FB8" w:rsidDel="00702211">
          <w:rPr>
            <w:sz w:val="24"/>
            <w:szCs w:val="24"/>
          </w:rPr>
          <w:delText>,</w:delText>
        </w:r>
      </w:del>
      <w:r w:rsidR="00841AC9" w:rsidRPr="00960FB8">
        <w:rPr>
          <w:sz w:val="24"/>
          <w:szCs w:val="24"/>
        </w:rPr>
        <w:t xml:space="preserve"> Transmembrane potential</w:t>
      </w:r>
      <w:ins w:id="69" w:author="XL" w:date="2021-07-22T15:39:00Z">
        <w:r w:rsidR="00702211">
          <w:rPr>
            <w:sz w:val="24"/>
            <w:szCs w:val="24"/>
          </w:rPr>
          <w:t>;</w:t>
        </w:r>
      </w:ins>
      <w:del w:id="70" w:author="XL" w:date="2021-07-22T15:39:00Z">
        <w:r w:rsidR="00841AC9" w:rsidRPr="00960FB8" w:rsidDel="00702211">
          <w:rPr>
            <w:sz w:val="24"/>
            <w:szCs w:val="24"/>
          </w:rPr>
          <w:delText>,</w:delText>
        </w:r>
      </w:del>
      <w:r w:rsidR="00841AC9" w:rsidRPr="00960FB8">
        <w:rPr>
          <w:sz w:val="24"/>
          <w:szCs w:val="24"/>
        </w:rPr>
        <w:t xml:space="preserve"> Coarse-grained model; Molecular dynamics simulation.</w:t>
      </w:r>
    </w:p>
    <w:p w:rsidR="006C5D79" w:rsidRPr="00960FB8" w:rsidRDefault="006C5D79" w:rsidP="004E44D3">
      <w:pPr>
        <w:spacing w:line="360" w:lineRule="auto"/>
        <w:rPr>
          <w:sz w:val="24"/>
          <w:szCs w:val="24"/>
        </w:rPr>
      </w:pPr>
    </w:p>
    <w:sectPr w:rsidR="006C5D79" w:rsidRPr="00960FB8">
      <w:headerReference w:type="default" r:id="rId7"/>
      <w:pgSz w:w="11906" w:h="16838"/>
      <w:pgMar w:top="1440" w:right="1418" w:bottom="1418"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8A4" w:rsidRDefault="001C68A4">
      <w:r>
        <w:separator/>
      </w:r>
    </w:p>
  </w:endnote>
  <w:endnote w:type="continuationSeparator" w:id="0">
    <w:p w:rsidR="001C68A4" w:rsidRDefault="001C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reeSans">
    <w:altName w:val="hakuyoxingshu7000"/>
    <w:charset w:val="01"/>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8A4" w:rsidRDefault="001C68A4">
      <w:r>
        <w:separator/>
      </w:r>
    </w:p>
  </w:footnote>
  <w:footnote w:type="continuationSeparator" w:id="0">
    <w:p w:rsidR="001C68A4" w:rsidRDefault="001C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919" w:rsidRDefault="00460919">
    <w:pPr>
      <w:rPr>
        <w:i/>
        <w:iCs/>
        <w:lang w:eastAsia="zh-CN"/>
      </w:rPr>
    </w:pPr>
    <w:r>
      <w:rPr>
        <w:lang w:eastAsia="zh-CN"/>
      </w:rPr>
      <w:t>9th International Conference on Nanoscience and Technology</w:t>
    </w:r>
    <w:r>
      <w:rPr>
        <w:rFonts w:hint="eastAsia"/>
        <w:lang w:eastAsia="zh-CN"/>
      </w:rPr>
      <w:t xml:space="preserve"> </w:t>
    </w:r>
    <w:r>
      <w:rPr>
        <w:rFonts w:hint="eastAsia"/>
        <w:i/>
        <w:iCs/>
        <w:lang w:eastAsia="zh-CN"/>
      </w:rPr>
      <w:t xml:space="preserve"> </w:t>
    </w:r>
    <w:r w:rsidR="00C65A48">
      <w:rPr>
        <w:rFonts w:hint="eastAsia"/>
        <w:i/>
        <w:iCs/>
        <w:lang w:eastAsia="zh-CN"/>
      </w:rPr>
      <w:t xml:space="preserve"> </w:t>
    </w:r>
    <w:proofErr w:type="spellStart"/>
    <w:r>
      <w:rPr>
        <w:i/>
        <w:iCs/>
        <w:lang w:eastAsia="zh-CN"/>
      </w:rPr>
      <w:t>ChinaChinaNANO</w:t>
    </w:r>
    <w:proofErr w:type="spellEnd"/>
    <w:r>
      <w:rPr>
        <w:i/>
        <w:iCs/>
        <w:lang w:eastAsia="zh-CN"/>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decimal"/>
      <w:pStyle w:val="CCWIHeading2"/>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L">
    <w15:presenceInfo w15:providerId="Windows Live" w15:userId="935bff330a6e4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proofState w:spelling="clean" w:grammar="clean"/>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CB"/>
    <w:rsid w:val="00002E81"/>
    <w:rsid w:val="0000747B"/>
    <w:rsid w:val="00012F78"/>
    <w:rsid w:val="00062838"/>
    <w:rsid w:val="000735D0"/>
    <w:rsid w:val="000943F9"/>
    <w:rsid w:val="000A02A2"/>
    <w:rsid w:val="000A2C46"/>
    <w:rsid w:val="000A32A7"/>
    <w:rsid w:val="000A4D28"/>
    <w:rsid w:val="000C178B"/>
    <w:rsid w:val="000C1D41"/>
    <w:rsid w:val="000C67B7"/>
    <w:rsid w:val="000D17CC"/>
    <w:rsid w:val="000D1DD7"/>
    <w:rsid w:val="00116122"/>
    <w:rsid w:val="00125C0A"/>
    <w:rsid w:val="00147462"/>
    <w:rsid w:val="00147E23"/>
    <w:rsid w:val="001738C9"/>
    <w:rsid w:val="001A272A"/>
    <w:rsid w:val="001C2841"/>
    <w:rsid w:val="001C3077"/>
    <w:rsid w:val="001C68A4"/>
    <w:rsid w:val="001D53B5"/>
    <w:rsid w:val="001D59F4"/>
    <w:rsid w:val="001F10F1"/>
    <w:rsid w:val="001F75D7"/>
    <w:rsid w:val="0020631D"/>
    <w:rsid w:val="0021473D"/>
    <w:rsid w:val="00244466"/>
    <w:rsid w:val="00266008"/>
    <w:rsid w:val="00283644"/>
    <w:rsid w:val="002942AD"/>
    <w:rsid w:val="002A0541"/>
    <w:rsid w:val="002A44F3"/>
    <w:rsid w:val="002B03B7"/>
    <w:rsid w:val="002B14E7"/>
    <w:rsid w:val="002C15D7"/>
    <w:rsid w:val="002C3616"/>
    <w:rsid w:val="002C7ECD"/>
    <w:rsid w:val="00321B33"/>
    <w:rsid w:val="003255C6"/>
    <w:rsid w:val="00330FE3"/>
    <w:rsid w:val="00347032"/>
    <w:rsid w:val="003575F6"/>
    <w:rsid w:val="00382C96"/>
    <w:rsid w:val="00390302"/>
    <w:rsid w:val="00394E2B"/>
    <w:rsid w:val="003C1A3F"/>
    <w:rsid w:val="003C28E6"/>
    <w:rsid w:val="003E46D6"/>
    <w:rsid w:val="003E7AA2"/>
    <w:rsid w:val="0042361C"/>
    <w:rsid w:val="00431589"/>
    <w:rsid w:val="004323D4"/>
    <w:rsid w:val="004368F4"/>
    <w:rsid w:val="00460919"/>
    <w:rsid w:val="00484CCE"/>
    <w:rsid w:val="004872DD"/>
    <w:rsid w:val="004B328F"/>
    <w:rsid w:val="004E44D3"/>
    <w:rsid w:val="00516E6C"/>
    <w:rsid w:val="0052166D"/>
    <w:rsid w:val="00522DF3"/>
    <w:rsid w:val="005309AA"/>
    <w:rsid w:val="0053280A"/>
    <w:rsid w:val="00554225"/>
    <w:rsid w:val="00555133"/>
    <w:rsid w:val="00596666"/>
    <w:rsid w:val="005B7AA5"/>
    <w:rsid w:val="005D59DF"/>
    <w:rsid w:val="005E15AC"/>
    <w:rsid w:val="0060081A"/>
    <w:rsid w:val="00626AE7"/>
    <w:rsid w:val="00642317"/>
    <w:rsid w:val="00642ABF"/>
    <w:rsid w:val="00654747"/>
    <w:rsid w:val="00664692"/>
    <w:rsid w:val="006743EC"/>
    <w:rsid w:val="006913DD"/>
    <w:rsid w:val="006A025F"/>
    <w:rsid w:val="006A3BF9"/>
    <w:rsid w:val="006C029F"/>
    <w:rsid w:val="006C5D79"/>
    <w:rsid w:val="006D4597"/>
    <w:rsid w:val="006D48B0"/>
    <w:rsid w:val="006D4A18"/>
    <w:rsid w:val="00702211"/>
    <w:rsid w:val="00706A2A"/>
    <w:rsid w:val="00743DF4"/>
    <w:rsid w:val="00745585"/>
    <w:rsid w:val="007467E0"/>
    <w:rsid w:val="007633DB"/>
    <w:rsid w:val="00763A99"/>
    <w:rsid w:val="0077139A"/>
    <w:rsid w:val="007754E5"/>
    <w:rsid w:val="00786737"/>
    <w:rsid w:val="007A0502"/>
    <w:rsid w:val="007D35A1"/>
    <w:rsid w:val="007D6649"/>
    <w:rsid w:val="007E49DE"/>
    <w:rsid w:val="00841689"/>
    <w:rsid w:val="00841AC9"/>
    <w:rsid w:val="00865363"/>
    <w:rsid w:val="008B4906"/>
    <w:rsid w:val="008B5C5E"/>
    <w:rsid w:val="008D0C6A"/>
    <w:rsid w:val="008E6424"/>
    <w:rsid w:val="008F2520"/>
    <w:rsid w:val="00900001"/>
    <w:rsid w:val="00900822"/>
    <w:rsid w:val="009221B2"/>
    <w:rsid w:val="00924FB4"/>
    <w:rsid w:val="00960FB8"/>
    <w:rsid w:val="00965684"/>
    <w:rsid w:val="00973A33"/>
    <w:rsid w:val="009B0CE7"/>
    <w:rsid w:val="009B62FF"/>
    <w:rsid w:val="009B68D3"/>
    <w:rsid w:val="009B74E1"/>
    <w:rsid w:val="009D5093"/>
    <w:rsid w:val="009F47A6"/>
    <w:rsid w:val="009F5675"/>
    <w:rsid w:val="00A0016A"/>
    <w:rsid w:val="00A02A45"/>
    <w:rsid w:val="00A52352"/>
    <w:rsid w:val="00A610F9"/>
    <w:rsid w:val="00A94485"/>
    <w:rsid w:val="00AB4864"/>
    <w:rsid w:val="00AD1B2D"/>
    <w:rsid w:val="00B120BF"/>
    <w:rsid w:val="00B14D15"/>
    <w:rsid w:val="00B3612C"/>
    <w:rsid w:val="00B7660D"/>
    <w:rsid w:val="00B96616"/>
    <w:rsid w:val="00BA2B8A"/>
    <w:rsid w:val="00BB6263"/>
    <w:rsid w:val="00BC540A"/>
    <w:rsid w:val="00BC654C"/>
    <w:rsid w:val="00BE5DCB"/>
    <w:rsid w:val="00BF5CFA"/>
    <w:rsid w:val="00C422A5"/>
    <w:rsid w:val="00C614AD"/>
    <w:rsid w:val="00C645EF"/>
    <w:rsid w:val="00C65A48"/>
    <w:rsid w:val="00C70F9E"/>
    <w:rsid w:val="00D44CDE"/>
    <w:rsid w:val="00D612ED"/>
    <w:rsid w:val="00D7121E"/>
    <w:rsid w:val="00D849C9"/>
    <w:rsid w:val="00D859D4"/>
    <w:rsid w:val="00DC33FE"/>
    <w:rsid w:val="00DE3F18"/>
    <w:rsid w:val="00DF2345"/>
    <w:rsid w:val="00DF3E8A"/>
    <w:rsid w:val="00DF5C99"/>
    <w:rsid w:val="00E0143E"/>
    <w:rsid w:val="00E5002E"/>
    <w:rsid w:val="00E71775"/>
    <w:rsid w:val="00E73677"/>
    <w:rsid w:val="00E869C6"/>
    <w:rsid w:val="00EB6802"/>
    <w:rsid w:val="00EF052D"/>
    <w:rsid w:val="00EF5F4B"/>
    <w:rsid w:val="00EF7949"/>
    <w:rsid w:val="00F14954"/>
    <w:rsid w:val="00F517DF"/>
    <w:rsid w:val="00F71775"/>
    <w:rsid w:val="00F952A8"/>
    <w:rsid w:val="00FB341A"/>
    <w:rsid w:val="00FC0BB5"/>
    <w:rsid w:val="00FF070F"/>
    <w:rsid w:val="221152CC"/>
    <w:rsid w:val="36A4775B"/>
    <w:rsid w:val="6F8A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BDCA50A"/>
  <w15:chartTrackingRefBased/>
  <w15:docId w15:val="{44FE77B6-2138-49BD-9B4D-226D21D8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lang w:eastAsia="en-US"/>
    </w:rPr>
  </w:style>
  <w:style w:type="paragraph" w:styleId="1">
    <w:name w:val="heading 1"/>
    <w:basedOn w:val="Heading"/>
    <w:next w:val="a0"/>
    <w:qFormat/>
    <w:pPr>
      <w:numPr>
        <w:numId w:val="1"/>
      </w:numPr>
      <w:tabs>
        <w:tab w:val="left" w:pos="0"/>
      </w:tabs>
      <w:outlineLvl w:val="0"/>
    </w:pPr>
  </w:style>
  <w:style w:type="paragraph" w:styleId="2">
    <w:name w:val="heading 2"/>
    <w:basedOn w:val="Heading"/>
    <w:next w:val="a0"/>
    <w:qFormat/>
    <w:pPr>
      <w:numPr>
        <w:ilvl w:val="1"/>
        <w:numId w:val="1"/>
      </w:numPr>
      <w:tabs>
        <w:tab w:val="left" w:pos="0"/>
      </w:tabs>
      <w:spacing w:before="20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8">
    <w:name w:val="WW8Num1z8"/>
  </w:style>
  <w:style w:type="character" w:customStyle="1" w:styleId="WW8Num1z4">
    <w:name w:val="WW8Num1z4"/>
  </w:style>
  <w:style w:type="character" w:customStyle="1" w:styleId="WW8Num1z2">
    <w:name w:val="WW8Num1z2"/>
  </w:style>
  <w:style w:type="character" w:customStyle="1" w:styleId="10">
    <w:name w:val="默认段落字体1"/>
  </w:style>
  <w:style w:type="character" w:customStyle="1" w:styleId="BalloonTextChar">
    <w:name w:val="Balloon Text Char"/>
  </w:style>
  <w:style w:type="character" w:customStyle="1" w:styleId="CommentSubjectChar">
    <w:name w:val="Comment Subject Char"/>
  </w:style>
  <w:style w:type="character" w:customStyle="1" w:styleId="WW8Num1z1">
    <w:name w:val="WW8Num1z1"/>
  </w:style>
  <w:style w:type="character" w:customStyle="1" w:styleId="WW8Num1z3">
    <w:name w:val="WW8Num1z3"/>
  </w:style>
  <w:style w:type="character" w:styleId="a4">
    <w:name w:val="Hyperlink"/>
    <w:uiPriority w:val="99"/>
  </w:style>
  <w:style w:type="character" w:styleId="a5">
    <w:name w:val="annotation reference"/>
    <w:rPr>
      <w:sz w:val="16"/>
      <w:szCs w:val="16"/>
    </w:rPr>
  </w:style>
  <w:style w:type="character" w:customStyle="1" w:styleId="CommentTextChar">
    <w:name w:val="Comment Text Char"/>
  </w:style>
  <w:style w:type="character" w:customStyle="1" w:styleId="WW8Num1z6">
    <w:name w:val="WW8Num1z6"/>
  </w:style>
  <w:style w:type="character" w:customStyle="1" w:styleId="WW8Num1z0">
    <w:name w:val="WW8Num1z0"/>
  </w:style>
  <w:style w:type="character" w:customStyle="1" w:styleId="WW8Num1z5">
    <w:name w:val="WW8Num1z5"/>
  </w:style>
  <w:style w:type="character" w:customStyle="1" w:styleId="a6">
    <w:name w:val="页脚 字符"/>
    <w:basedOn w:val="a1"/>
    <w:link w:val="a7"/>
    <w:uiPriority w:val="99"/>
  </w:style>
  <w:style w:type="character" w:customStyle="1" w:styleId="WW8Num1z7">
    <w:name w:val="WW8Num1z7"/>
  </w:style>
  <w:style w:type="paragraph" w:customStyle="1" w:styleId="CCWIHeader">
    <w:name w:val="CCWIHeader"/>
    <w:basedOn w:val="a"/>
    <w:pPr>
      <w:jc w:val="right"/>
    </w:pPr>
  </w:style>
  <w:style w:type="paragraph" w:styleId="a8">
    <w:name w:val="annotation text"/>
    <w:basedOn w:val="a"/>
    <w:rPr>
      <w:rFonts w:cs="Mangal"/>
      <w:szCs w:val="18"/>
    </w:rPr>
  </w:style>
  <w:style w:type="paragraph" w:styleId="a7">
    <w:name w:val="footer"/>
    <w:basedOn w:val="a"/>
    <w:link w:val="a6"/>
    <w:uiPriority w:val="99"/>
    <w:unhideWhenUsed/>
    <w:pPr>
      <w:tabs>
        <w:tab w:val="center" w:pos="4680"/>
        <w:tab w:val="right" w:pos="9360"/>
      </w:tabs>
    </w:pPr>
  </w:style>
  <w:style w:type="paragraph" w:styleId="a9">
    <w:name w:val="List"/>
    <w:basedOn w:val="a0"/>
    <w:rPr>
      <w:rFonts w:ascii="Calibri" w:hAnsi="Calibri" w:cs="FreeSans"/>
    </w:rPr>
  </w:style>
  <w:style w:type="paragraph" w:styleId="a0">
    <w:name w:val="Body Text"/>
    <w:basedOn w:val="a"/>
    <w:pPr>
      <w:spacing w:after="140" w:line="288" w:lineRule="auto"/>
    </w:pPr>
  </w:style>
  <w:style w:type="paragraph" w:styleId="aa">
    <w:name w:val="Balloon Text"/>
    <w:basedOn w:val="a"/>
  </w:style>
  <w:style w:type="paragraph" w:customStyle="1" w:styleId="CCWIReferences">
    <w:name w:val="CCWIReferences"/>
    <w:basedOn w:val="a"/>
    <w:pPr>
      <w:ind w:left="737" w:hanging="737"/>
    </w:pPr>
  </w:style>
  <w:style w:type="paragraph" w:styleId="ab">
    <w:name w:val="caption"/>
    <w:basedOn w:val="a"/>
    <w:qFormat/>
    <w:pPr>
      <w:suppressLineNumbers/>
      <w:spacing w:before="120" w:after="120"/>
    </w:pPr>
  </w:style>
  <w:style w:type="paragraph" w:customStyle="1" w:styleId="TableHeading">
    <w:name w:val="Table Heading"/>
    <w:basedOn w:val="TableContents"/>
    <w:pPr>
      <w:jc w:val="center"/>
    </w:pPr>
    <w:rPr>
      <w:b/>
      <w:bCs/>
    </w:rPr>
  </w:style>
  <w:style w:type="paragraph" w:customStyle="1" w:styleId="TableContents">
    <w:name w:val="Table Contents"/>
    <w:basedOn w:val="a"/>
    <w:pPr>
      <w:suppressLineNumbers/>
    </w:pPr>
  </w:style>
  <w:style w:type="paragraph" w:customStyle="1" w:styleId="CCWIHeading2">
    <w:name w:val="CCWIHeading2"/>
    <w:pPr>
      <w:numPr>
        <w:numId w:val="2"/>
      </w:numPr>
      <w:tabs>
        <w:tab w:val="left" w:pos="0"/>
      </w:tabs>
      <w:suppressAutoHyphens/>
    </w:pPr>
    <w:rPr>
      <w:lang w:eastAsia="en-US"/>
    </w:rPr>
  </w:style>
  <w:style w:type="paragraph" w:styleId="ac">
    <w:name w:val="annotation subject"/>
    <w:basedOn w:val="a8"/>
    <w:next w:val="a8"/>
    <w:rPr>
      <w:b/>
      <w:bCs/>
    </w:rPr>
  </w:style>
  <w:style w:type="paragraph" w:customStyle="1" w:styleId="CCWIAbstract">
    <w:name w:val="CCWIAbstract"/>
    <w:basedOn w:val="a"/>
    <w:pPr>
      <w:jc w:val="both"/>
    </w:pPr>
    <w:rPr>
      <w:i/>
      <w:iCs/>
    </w:rPr>
  </w:style>
  <w:style w:type="paragraph" w:customStyle="1" w:styleId="CCWITitle">
    <w:name w:val="CCWITitle"/>
    <w:basedOn w:val="a"/>
    <w:pPr>
      <w:jc w:val="center"/>
    </w:pPr>
  </w:style>
  <w:style w:type="paragraph" w:customStyle="1" w:styleId="Heading">
    <w:name w:val="Heading"/>
    <w:basedOn w:val="a"/>
    <w:next w:val="a0"/>
    <w:pPr>
      <w:keepNext/>
      <w:spacing w:before="240" w:after="120"/>
    </w:pPr>
  </w:style>
  <w:style w:type="paragraph" w:customStyle="1" w:styleId="HeaderLeft">
    <w:name w:val="Header Left"/>
    <w:basedOn w:val="a"/>
    <w:pPr>
      <w:suppressLineNumbers/>
      <w:tabs>
        <w:tab w:val="center" w:pos="4252"/>
        <w:tab w:val="right" w:pos="8504"/>
      </w:tabs>
    </w:pPr>
  </w:style>
  <w:style w:type="paragraph" w:styleId="ad">
    <w:name w:val="header"/>
    <w:basedOn w:val="a"/>
    <w:pPr>
      <w:suppressLineNumbers/>
      <w:tabs>
        <w:tab w:val="center" w:pos="4252"/>
        <w:tab w:val="right" w:pos="8504"/>
      </w:tabs>
    </w:pPr>
  </w:style>
  <w:style w:type="paragraph" w:customStyle="1" w:styleId="Index">
    <w:name w:val="Index"/>
    <w:basedOn w:val="a"/>
    <w:pPr>
      <w:suppressLineNumbers/>
    </w:pPr>
    <w:rPr>
      <w:rFonts w:ascii="Calibri" w:hAnsi="Calibri" w:cs="FreeSans"/>
    </w:rPr>
  </w:style>
  <w:style w:type="paragraph" w:customStyle="1" w:styleId="CCWIAuthors">
    <w:name w:val="CCWIAuthors"/>
    <w:basedOn w:val="a"/>
    <w:pPr>
      <w:jc w:val="center"/>
    </w:pPr>
    <w:rPr>
      <w:b/>
      <w:bCs/>
    </w:rPr>
  </w:style>
  <w:style w:type="paragraph" w:customStyle="1" w:styleId="CCWIHeading1">
    <w:name w:val="CCWIHeading1"/>
    <w:pPr>
      <w:tabs>
        <w:tab w:val="left" w:pos="0"/>
      </w:tabs>
      <w:suppressAutoHyphens/>
      <w:spacing w:before="113" w:after="113"/>
    </w:pPr>
    <w:rPr>
      <w:lang w:eastAsia="en-US"/>
    </w:rPr>
  </w:style>
  <w:style w:type="paragraph" w:customStyle="1" w:styleId="CCWIInstitutes">
    <w:name w:val="CCWIInstitutes"/>
    <w:basedOn w:val="a"/>
    <w:pPr>
      <w:jc w:val="center"/>
    </w:pPr>
  </w:style>
  <w:style w:type="paragraph" w:customStyle="1" w:styleId="CCWICaption">
    <w:name w:val="CCWICaption"/>
    <w:basedOn w:val="a"/>
    <w:pPr>
      <w:jc w:val="center"/>
    </w:pPr>
    <w:rPr>
      <w:i/>
      <w:iCs/>
    </w:rPr>
  </w:style>
  <w:style w:type="paragraph" w:customStyle="1" w:styleId="CCWIEmail">
    <w:name w:val="CCWIEmail"/>
    <w:basedOn w:val="a"/>
    <w:pPr>
      <w:jc w:val="center"/>
    </w:pPr>
    <w:rPr>
      <w:i/>
      <w:iCs/>
    </w:rPr>
  </w:style>
  <w:style w:type="paragraph" w:customStyle="1" w:styleId="CCWIMainText">
    <w:name w:val="CCWIMainText"/>
    <w:basedOn w:val="a"/>
    <w:pPr>
      <w:spacing w:before="57" w:after="57" w:line="264" w:lineRule="auto"/>
      <w:jc w:val="both"/>
    </w:pPr>
  </w:style>
  <w:style w:type="character" w:styleId="ae">
    <w:name w:val="Placeholder Text"/>
    <w:basedOn w:val="a1"/>
    <w:uiPriority w:val="99"/>
    <w:unhideWhenUsed/>
    <w:rsid w:val="00EF05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dc:creator>
  <cp:keywords/>
  <cp:lastModifiedBy>XL</cp:lastModifiedBy>
  <cp:revision>59</cp:revision>
  <dcterms:created xsi:type="dcterms:W3CDTF">2021-07-22T07:13:00Z</dcterms:created>
  <dcterms:modified xsi:type="dcterms:W3CDTF">2021-07-22T07:39:00Z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